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28DB" w14:textId="1A64EDF2" w:rsidR="00CB704F" w:rsidRDefault="00CB704F" w:rsidP="00CB704F">
      <w:pPr>
        <w:jc w:val="center"/>
      </w:pPr>
      <w:r w:rsidRPr="008061AC">
        <w:rPr>
          <w:b/>
          <w:color w:val="000000"/>
          <w:sz w:val="20"/>
          <w:szCs w:val="20"/>
        </w:rPr>
        <w:t>A</w:t>
      </w:r>
      <w:r>
        <w:rPr>
          <w:b/>
          <w:color w:val="000000"/>
          <w:sz w:val="20"/>
          <w:szCs w:val="20"/>
        </w:rPr>
        <w:t>nexo</w:t>
      </w:r>
      <w:r w:rsidRPr="008061AC"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4</w:t>
      </w:r>
      <w:ins w:id="0" w:author="JULIA ISABEL ROBERTO" w:date="2022-05-31T14:51:00Z">
        <w:r w:rsidR="001D5030">
          <w:rPr>
            <w:b/>
            <w:color w:val="000000"/>
            <w:sz w:val="20"/>
            <w:szCs w:val="20"/>
          </w:rPr>
          <w:t>. A</w:t>
        </w:r>
      </w:ins>
      <w:del w:id="1" w:author="JULIA ISABEL ROBERTO" w:date="2022-05-31T14:51:00Z">
        <w:r w:rsidRPr="008061AC" w:rsidDel="001D5030">
          <w:rPr>
            <w:b/>
            <w:color w:val="000000"/>
            <w:sz w:val="20"/>
            <w:szCs w:val="20"/>
          </w:rPr>
          <w:delText>: a</w:delText>
        </w:r>
      </w:del>
      <w:r w:rsidRPr="008061AC">
        <w:rPr>
          <w:b/>
          <w:color w:val="000000"/>
          <w:sz w:val="20"/>
          <w:szCs w:val="20"/>
        </w:rPr>
        <w:t>lmacenamiento según la clase de producto farmacéutico</w:t>
      </w:r>
    </w:p>
    <w:p w14:paraId="774FA4D4" w14:textId="77777777" w:rsidR="00CB704F" w:rsidRDefault="00CB704F"/>
    <w:tbl>
      <w:tblPr>
        <w:tblStyle w:val="Tablaconcuadrcula"/>
        <w:tblW w:w="11058" w:type="dxa"/>
        <w:tblInd w:w="-998" w:type="dxa"/>
        <w:tblLook w:val="04A0" w:firstRow="1" w:lastRow="0" w:firstColumn="1" w:lastColumn="0" w:noHBand="0" w:noVBand="1"/>
      </w:tblPr>
      <w:tblGrid>
        <w:gridCol w:w="5567"/>
        <w:gridCol w:w="5491"/>
      </w:tblGrid>
      <w:tr w:rsidR="00603DD4" w:rsidRPr="008061AC" w14:paraId="4B4E943E" w14:textId="77777777" w:rsidTr="00603DD4">
        <w:tc>
          <w:tcPr>
            <w:tcW w:w="5567" w:type="dxa"/>
          </w:tcPr>
          <w:p w14:paraId="78F5DE93" w14:textId="77777777" w:rsidR="00603DD4" w:rsidRPr="008061AC" w:rsidRDefault="00603DD4" w:rsidP="008E3F5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61AC">
              <w:rPr>
                <w:b/>
                <w:color w:val="000000"/>
                <w:sz w:val="20"/>
                <w:szCs w:val="20"/>
              </w:rPr>
              <w:t>TIPO DE PRODUCTO</w:t>
            </w:r>
          </w:p>
        </w:tc>
        <w:tc>
          <w:tcPr>
            <w:tcW w:w="5491" w:type="dxa"/>
          </w:tcPr>
          <w:p w14:paraId="0B68B759" w14:textId="77777777" w:rsidR="00603DD4" w:rsidRPr="008061AC" w:rsidRDefault="00603DD4" w:rsidP="008E3F5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61AC">
              <w:rPr>
                <w:b/>
                <w:color w:val="000000"/>
                <w:sz w:val="20"/>
                <w:szCs w:val="20"/>
              </w:rPr>
              <w:t>FORMA DE CONSERVACIÓN</w:t>
            </w:r>
          </w:p>
        </w:tc>
      </w:tr>
      <w:tr w:rsidR="00603DD4" w:rsidRPr="008061AC" w14:paraId="5490C371" w14:textId="77777777" w:rsidTr="00603DD4">
        <w:tc>
          <w:tcPr>
            <w:tcW w:w="5567" w:type="dxa"/>
          </w:tcPr>
          <w:p w14:paraId="2099F03B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4CA1DBE1" w14:textId="627C3363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 xml:space="preserve">Termosensibles o </w:t>
            </w:r>
            <w:del w:id="2" w:author="JULIA ISABEL ROBERTO" w:date="2022-05-31T14:51:00Z">
              <w:r w:rsidRPr="008061AC" w:rsidDel="001D5030">
                <w:rPr>
                  <w:bCs/>
                  <w:color w:val="000000"/>
                  <w:sz w:val="20"/>
                  <w:szCs w:val="20"/>
                </w:rPr>
                <w:delText>T</w:delText>
              </w:r>
            </w:del>
            <w:ins w:id="3" w:author="JULIA ISABEL ROBERTO" w:date="2022-05-31T14:51:00Z">
              <w:r w:rsidR="001D5030">
                <w:rPr>
                  <w:bCs/>
                  <w:color w:val="000000"/>
                  <w:sz w:val="20"/>
                  <w:szCs w:val="20"/>
                </w:rPr>
                <w:t>t</w:t>
              </w:r>
            </w:ins>
            <w:r w:rsidRPr="008061AC">
              <w:rPr>
                <w:bCs/>
                <w:color w:val="000000"/>
                <w:sz w:val="20"/>
                <w:szCs w:val="20"/>
              </w:rPr>
              <w:t>ermolábiles</w:t>
            </w:r>
          </w:p>
        </w:tc>
        <w:tc>
          <w:tcPr>
            <w:tcW w:w="5491" w:type="dxa"/>
          </w:tcPr>
          <w:p w14:paraId="71AB52B4" w14:textId="4AEBD52B" w:rsidR="00603DD4" w:rsidRPr="008061AC" w:rsidRDefault="00603DD4" w:rsidP="008E3F5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Son los productos sensibles al calor que deben permanecer con temperaturas entre los 2 y 8 grados centígrados, es decir</w:t>
            </w:r>
            <w:ins w:id="4" w:author="JULIA ISABEL ROBERTO" w:date="2022-05-31T14:51:00Z">
              <w:r w:rsidR="001D5030">
                <w:rPr>
                  <w:bCs/>
                  <w:color w:val="000000"/>
                  <w:sz w:val="20"/>
                  <w:szCs w:val="20"/>
                </w:rPr>
                <w:t>,</w:t>
              </w:r>
            </w:ins>
            <w:r w:rsidRPr="008061AC">
              <w:rPr>
                <w:bCs/>
                <w:color w:val="000000"/>
                <w:sz w:val="20"/>
                <w:szCs w:val="20"/>
              </w:rPr>
              <w:t xml:space="preserve"> en refrigeración.</w:t>
            </w:r>
          </w:p>
        </w:tc>
      </w:tr>
      <w:tr w:rsidR="00603DD4" w:rsidRPr="008061AC" w14:paraId="5E40C741" w14:textId="77777777" w:rsidTr="00603DD4">
        <w:tc>
          <w:tcPr>
            <w:tcW w:w="5567" w:type="dxa"/>
          </w:tcPr>
          <w:p w14:paraId="50A6B039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Fotosensibles</w:t>
            </w:r>
          </w:p>
        </w:tc>
        <w:tc>
          <w:tcPr>
            <w:tcW w:w="5491" w:type="dxa"/>
          </w:tcPr>
          <w:p w14:paraId="53C5970E" w14:textId="515A0048" w:rsidR="00603DD4" w:rsidRPr="008061AC" w:rsidRDefault="00603DD4" w:rsidP="008E3F5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Son los productos sensibles a la luz, por lo que su empaque es vidrio ámbar o laminado.</w:t>
            </w:r>
          </w:p>
        </w:tc>
      </w:tr>
      <w:tr w:rsidR="00603DD4" w:rsidRPr="008061AC" w14:paraId="53CE31D3" w14:textId="77777777" w:rsidTr="00603DD4">
        <w:tc>
          <w:tcPr>
            <w:tcW w:w="5567" w:type="dxa"/>
          </w:tcPr>
          <w:p w14:paraId="7628FA47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1D1664B0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7F21872E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444BE858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2F1D62E5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Higroscópicos</w:t>
            </w:r>
          </w:p>
        </w:tc>
        <w:tc>
          <w:tcPr>
            <w:tcW w:w="5491" w:type="dxa"/>
          </w:tcPr>
          <w:p w14:paraId="1567A663" w14:textId="77777777" w:rsidR="00603DD4" w:rsidRPr="008061AC" w:rsidRDefault="00603DD4" w:rsidP="008E3F5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Son los productos sensibles a la humedad. El laboratorio fabricante es quien determina el rango de humedad al que deben ser almacenados, por lo general deben estar en un rango entre 45% y 70% de humedad relativa ambiental.</w:t>
            </w:r>
          </w:p>
          <w:p w14:paraId="3B3DFAE0" w14:textId="3E6E5ADB" w:rsidR="00603DD4" w:rsidRPr="008061AC" w:rsidRDefault="00603DD4" w:rsidP="008E3F5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 xml:space="preserve">Una gran cantidad de productos contienen dentro de su empaque una bolsa de silica gel que evita que el producto absorba humedad, por lo cual </w:t>
            </w:r>
            <w:proofErr w:type="spellStart"/>
            <w:r w:rsidRPr="008061AC">
              <w:rPr>
                <w:bCs/>
                <w:color w:val="000000"/>
                <w:sz w:val="20"/>
                <w:szCs w:val="20"/>
              </w:rPr>
              <w:t>est</w:t>
            </w:r>
            <w:ins w:id="5" w:author="JULIA ISABEL ROBERTO" w:date="2022-05-31T14:52:00Z">
              <w:r w:rsidR="00A16537">
                <w:rPr>
                  <w:bCs/>
                  <w:color w:val="000000"/>
                  <w:sz w:val="20"/>
                  <w:szCs w:val="20"/>
                </w:rPr>
                <w:t>a</w:t>
              </w:r>
            </w:ins>
            <w:proofErr w:type="spellEnd"/>
            <w:del w:id="6" w:author="JULIA ISABEL ROBERTO" w:date="2022-05-31T14:52:00Z">
              <w:r w:rsidRPr="008061AC" w:rsidDel="00A16537">
                <w:rPr>
                  <w:bCs/>
                  <w:color w:val="000000"/>
                  <w:sz w:val="20"/>
                  <w:szCs w:val="20"/>
                </w:rPr>
                <w:delText>á</w:delText>
              </w:r>
            </w:del>
            <w:r w:rsidRPr="008061AC">
              <w:rPr>
                <w:bCs/>
                <w:color w:val="000000"/>
                <w:sz w:val="20"/>
                <w:szCs w:val="20"/>
              </w:rPr>
              <w:t xml:space="preserve"> siempre debe permanecer allí.</w:t>
            </w:r>
          </w:p>
        </w:tc>
      </w:tr>
      <w:tr w:rsidR="00603DD4" w:rsidRPr="008061AC" w14:paraId="79F49B23" w14:textId="77777777" w:rsidTr="00603DD4">
        <w:tc>
          <w:tcPr>
            <w:tcW w:w="5567" w:type="dxa"/>
          </w:tcPr>
          <w:p w14:paraId="285A4C50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2B2E58AE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2C0CC6DB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Inflamables</w:t>
            </w:r>
          </w:p>
        </w:tc>
        <w:tc>
          <w:tcPr>
            <w:tcW w:w="5491" w:type="dxa"/>
          </w:tcPr>
          <w:p w14:paraId="7DE94B24" w14:textId="73ADC956" w:rsidR="00603DD4" w:rsidRPr="008061AC" w:rsidRDefault="00603DD4" w:rsidP="008E3F5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Las condiciones de almacenamiento las determina el laboratorio fabricante</w:t>
            </w:r>
            <w:ins w:id="7" w:author="JULIA ISABEL ROBERTO" w:date="2022-05-31T14:52:00Z">
              <w:r w:rsidR="00A16537">
                <w:rPr>
                  <w:bCs/>
                  <w:color w:val="000000"/>
                  <w:sz w:val="20"/>
                  <w:szCs w:val="20"/>
                </w:rPr>
                <w:t>;</w:t>
              </w:r>
            </w:ins>
            <w:del w:id="8" w:author="JULIA ISABEL ROBERTO" w:date="2022-05-31T14:52:00Z">
              <w:r w:rsidRPr="008061AC" w:rsidDel="00A16537">
                <w:rPr>
                  <w:bCs/>
                  <w:color w:val="000000"/>
                  <w:sz w:val="20"/>
                  <w:szCs w:val="20"/>
                </w:rPr>
                <w:delText>,</w:delText>
              </w:r>
            </w:del>
            <w:r w:rsidRPr="008061AC">
              <w:rPr>
                <w:bCs/>
                <w:color w:val="000000"/>
                <w:sz w:val="20"/>
                <w:szCs w:val="20"/>
              </w:rPr>
              <w:t xml:space="preserve"> pero estos normalmente se deben almacenar bajo buenas condiciones de ventilación, temperatura y humedad, cerca del extintor, con buena iluminación y en una parte baja</w:t>
            </w:r>
            <w:ins w:id="9" w:author="JULIA ISABEL ROBERTO" w:date="2022-05-31T14:53:00Z">
              <w:r w:rsidR="00A16537">
                <w:rPr>
                  <w:bCs/>
                  <w:color w:val="000000"/>
                  <w:sz w:val="20"/>
                  <w:szCs w:val="20"/>
                </w:rPr>
                <w:t>,</w:t>
              </w:r>
            </w:ins>
            <w:r w:rsidRPr="008061AC">
              <w:rPr>
                <w:bCs/>
                <w:color w:val="000000"/>
                <w:sz w:val="20"/>
                <w:szCs w:val="20"/>
              </w:rPr>
              <w:t xml:space="preserve"> claro está sin tocar el suelo.</w:t>
            </w:r>
          </w:p>
        </w:tc>
      </w:tr>
      <w:tr w:rsidR="00603DD4" w:rsidRPr="008061AC" w14:paraId="6DE160C0" w14:textId="77777777" w:rsidTr="00603DD4">
        <w:tc>
          <w:tcPr>
            <w:tcW w:w="5567" w:type="dxa"/>
          </w:tcPr>
          <w:p w14:paraId="37F08B38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2219C6C7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51EB7531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50FBBBC8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645FBF78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48415A4D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0E32118B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Soluciones de gran volumen</w:t>
            </w:r>
          </w:p>
        </w:tc>
        <w:tc>
          <w:tcPr>
            <w:tcW w:w="5491" w:type="dxa"/>
          </w:tcPr>
          <w:p w14:paraId="31D7C59B" w14:textId="3374D910" w:rsidR="00603DD4" w:rsidRPr="008061AC" w:rsidRDefault="00603DD4" w:rsidP="008E3F5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Las cajas deben permanecer sobre estibas, solo puede estar abierta la que est</w:t>
            </w:r>
            <w:ins w:id="10" w:author="JULIA ISABEL ROBERTO" w:date="2022-05-31T14:53:00Z">
              <w:r w:rsidR="00A16537">
                <w:rPr>
                  <w:bCs/>
                  <w:color w:val="000000"/>
                  <w:sz w:val="20"/>
                  <w:szCs w:val="20"/>
                </w:rPr>
                <w:t>é</w:t>
              </w:r>
            </w:ins>
            <w:del w:id="11" w:author="JULIA ISABEL ROBERTO" w:date="2022-05-31T14:53:00Z">
              <w:r w:rsidRPr="008061AC" w:rsidDel="00A16537">
                <w:rPr>
                  <w:bCs/>
                  <w:color w:val="000000"/>
                  <w:sz w:val="20"/>
                  <w:szCs w:val="20"/>
                </w:rPr>
                <w:delText>e</w:delText>
              </w:r>
            </w:del>
            <w:r w:rsidRPr="008061AC">
              <w:rPr>
                <w:bCs/>
                <w:color w:val="000000"/>
                <w:sz w:val="20"/>
                <w:szCs w:val="20"/>
              </w:rPr>
              <w:t xml:space="preserve"> en uso, las demás deben permanecer selladas. </w:t>
            </w:r>
          </w:p>
          <w:p w14:paraId="3DC4A96B" w14:textId="5C38E2FF" w:rsidR="00603DD4" w:rsidRPr="008061AC" w:rsidRDefault="00603DD4" w:rsidP="008E3F5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El arrume no puede sobrepasar los 1,50</w:t>
            </w:r>
            <w:ins w:id="12" w:author="JULIA ISABEL ROBERTO" w:date="2022-05-31T14:53:00Z">
              <w:r w:rsidR="00A16537">
                <w:rPr>
                  <w:bCs/>
                  <w:color w:val="000000"/>
                  <w:sz w:val="20"/>
                  <w:szCs w:val="20"/>
                </w:rPr>
                <w:t xml:space="preserve"> </w:t>
              </w:r>
            </w:ins>
            <w:proofErr w:type="spellStart"/>
            <w:r w:rsidRPr="008061AC">
              <w:rPr>
                <w:bCs/>
                <w:color w:val="000000"/>
                <w:sz w:val="20"/>
                <w:szCs w:val="20"/>
              </w:rPr>
              <w:t>mt</w:t>
            </w:r>
            <w:proofErr w:type="spellEnd"/>
            <w:r w:rsidRPr="008061AC">
              <w:rPr>
                <w:bCs/>
                <w:color w:val="000000"/>
                <w:sz w:val="20"/>
                <w:szCs w:val="20"/>
              </w:rPr>
              <w:t xml:space="preserve"> o 8 cajas, en todo momento se debe garantizar estabilidad y siempre respetar el letrero de “este lado arriba”. </w:t>
            </w:r>
          </w:p>
          <w:p w14:paraId="3CA44D1B" w14:textId="77777777" w:rsidR="00603DD4" w:rsidRPr="008061AC" w:rsidRDefault="00603DD4" w:rsidP="008E3F5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Si se detecta una caja deteriorada o endeble se debe colocar de primeras para que su gasto sea más rápido.</w:t>
            </w:r>
          </w:p>
          <w:p w14:paraId="4E5A00E6" w14:textId="6AD63568" w:rsidR="00603DD4" w:rsidRPr="008061AC" w:rsidRDefault="00603DD4" w:rsidP="00603DD4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 xml:space="preserve">Entre las diferentes clases de soluciones de gran volumen (solución salina, lactato de </w:t>
            </w:r>
            <w:proofErr w:type="spellStart"/>
            <w:r w:rsidRPr="008061AC">
              <w:rPr>
                <w:bCs/>
                <w:color w:val="000000"/>
                <w:sz w:val="20"/>
                <w:szCs w:val="20"/>
              </w:rPr>
              <w:t>ringer</w:t>
            </w:r>
            <w:proofErr w:type="spellEnd"/>
            <w:r w:rsidRPr="008061AC">
              <w:rPr>
                <w:bCs/>
                <w:color w:val="000000"/>
                <w:sz w:val="20"/>
                <w:szCs w:val="20"/>
              </w:rPr>
              <w:t xml:space="preserve">, </w:t>
            </w:r>
            <w:ins w:id="13" w:author="JULIA ISABEL ROBERTO" w:date="2022-05-31T14:53:00Z">
              <w:r w:rsidR="00A16537">
                <w:rPr>
                  <w:bCs/>
                  <w:color w:val="000000"/>
                  <w:sz w:val="20"/>
                  <w:szCs w:val="20"/>
                </w:rPr>
                <w:t>d</w:t>
              </w:r>
            </w:ins>
            <w:del w:id="14" w:author="JULIA ISABEL ROBERTO" w:date="2022-05-31T14:53:00Z">
              <w:r w:rsidRPr="008061AC" w:rsidDel="00A16537">
                <w:rPr>
                  <w:bCs/>
                  <w:color w:val="000000"/>
                  <w:sz w:val="20"/>
                  <w:szCs w:val="20"/>
                </w:rPr>
                <w:delText>D</w:delText>
              </w:r>
            </w:del>
            <w:r w:rsidRPr="008061AC">
              <w:rPr>
                <w:bCs/>
                <w:color w:val="000000"/>
                <w:sz w:val="20"/>
                <w:szCs w:val="20"/>
              </w:rPr>
              <w:t>extrosa, etc</w:t>
            </w:r>
            <w:ins w:id="15" w:author="JULIA ISABEL ROBERTO" w:date="2022-05-31T14:53:00Z">
              <w:r w:rsidR="00A16537">
                <w:rPr>
                  <w:bCs/>
                  <w:color w:val="000000"/>
                  <w:sz w:val="20"/>
                  <w:szCs w:val="20"/>
                </w:rPr>
                <w:t>.</w:t>
              </w:r>
            </w:ins>
            <w:r w:rsidRPr="008061AC">
              <w:rPr>
                <w:bCs/>
                <w:color w:val="000000"/>
                <w:sz w:val="20"/>
                <w:szCs w:val="20"/>
              </w:rPr>
              <w:t>) se debe dejar un espacio para evitar confusiones a la hora de dispensar o distribuir</w:t>
            </w:r>
            <w:r>
              <w:rPr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14:paraId="2A65F112" w14:textId="77777777" w:rsidR="00603DD4" w:rsidRDefault="00603DD4"/>
    <w:sectPr w:rsidR="00603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A ISABEL ROBERTO">
    <w15:presenceInfo w15:providerId="None" w15:userId="JULIA ISABEL ROBER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D4"/>
    <w:rsid w:val="001D5030"/>
    <w:rsid w:val="00603DD4"/>
    <w:rsid w:val="00A16537"/>
    <w:rsid w:val="00CB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AB02C"/>
  <w15:chartTrackingRefBased/>
  <w15:docId w15:val="{16DE3989-FF64-4EFB-ADB3-4AE9AA2D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D4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3DD4"/>
    <w:pPr>
      <w:spacing w:after="0" w:line="240" w:lineRule="auto"/>
    </w:pPr>
    <w:rPr>
      <w:rFonts w:ascii="Arial" w:eastAsia="Arial" w:hAnsi="Arial" w:cs="Arial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1D5030"/>
    <w:pPr>
      <w:spacing w:after="0" w:line="240" w:lineRule="auto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453E7F44-67EC-4E27-9FB6-D39C18F355C2}"/>
</file>

<file path=customXml/itemProps2.xml><?xml version="1.0" encoding="utf-8"?>
<ds:datastoreItem xmlns:ds="http://schemas.openxmlformats.org/officeDocument/2006/customXml" ds:itemID="{84AAAC01-45A5-462B-A732-2C7974092306}"/>
</file>

<file path=customXml/itemProps3.xml><?xml version="1.0" encoding="utf-8"?>
<ds:datastoreItem xmlns:ds="http://schemas.openxmlformats.org/officeDocument/2006/customXml" ds:itemID="{A4E04050-7B8B-4BD5-A33F-BE12051B80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Santis Mancipe</dc:creator>
  <cp:keywords/>
  <dc:description/>
  <cp:lastModifiedBy>JULIA ISABEL ROBERTO</cp:lastModifiedBy>
  <cp:revision>4</cp:revision>
  <dcterms:created xsi:type="dcterms:W3CDTF">2021-09-02T02:51:00Z</dcterms:created>
  <dcterms:modified xsi:type="dcterms:W3CDTF">2022-05-31T19:53:00Z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5837300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