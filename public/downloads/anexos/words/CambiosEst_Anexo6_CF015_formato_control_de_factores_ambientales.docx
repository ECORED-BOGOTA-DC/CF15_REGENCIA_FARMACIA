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32F7" w14:textId="3825BB95" w:rsidR="001955D0" w:rsidRPr="001955D0" w:rsidRDefault="001955D0" w:rsidP="001955D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Anexo 6. </w:t>
      </w:r>
      <w:r w:rsidRPr="008061AC">
        <w:rPr>
          <w:b/>
          <w:color w:val="000000"/>
          <w:sz w:val="20"/>
          <w:szCs w:val="20"/>
        </w:rPr>
        <w:t>Formato control de factores ambientales</w:t>
      </w:r>
      <w:del w:id="0" w:author="JULIA ISABEL ROBERTO" w:date="2022-05-31T14:56:00Z">
        <w:r w:rsidDel="00A81178">
          <w:rPr>
            <w:b/>
            <w:color w:val="000000"/>
            <w:sz w:val="20"/>
            <w:szCs w:val="20"/>
          </w:rPr>
          <w:delText>.</w:delText>
        </w:r>
      </w:del>
    </w:p>
    <w:p w14:paraId="548BF86E" w14:textId="64AAA3AE" w:rsidR="001955D0" w:rsidRDefault="001955D0">
      <w:pPr>
        <w:rPr>
          <w:noProof/>
          <w:sz w:val="20"/>
          <w:szCs w:val="20"/>
        </w:rPr>
      </w:pPr>
      <w:commentRangeStart w:id="1"/>
      <w:r w:rsidRPr="008061AC">
        <w:rPr>
          <w:noProof/>
          <w:sz w:val="20"/>
          <w:szCs w:val="20"/>
        </w:rPr>
        <w:drawing>
          <wp:inline distT="0" distB="0" distL="0" distR="0" wp14:anchorId="0FB9DFC9" wp14:editId="742497FD">
            <wp:extent cx="8463517" cy="51339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672" cy="51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p w14:paraId="123C0B7C" w14:textId="26E5AF8A" w:rsidR="001955D0" w:rsidRDefault="001955D0">
      <w:commentRangeStart w:id="2"/>
      <w:r w:rsidRPr="008061AC">
        <w:rPr>
          <w:noProof/>
          <w:sz w:val="20"/>
          <w:szCs w:val="20"/>
        </w:rPr>
        <w:lastRenderedPageBreak/>
        <w:drawing>
          <wp:inline distT="0" distB="0" distL="0" distR="0" wp14:anchorId="06711AC9" wp14:editId="5EB38F00">
            <wp:extent cx="8773402" cy="4362066"/>
            <wp:effectExtent l="0" t="0" r="889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57" cy="43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sectPr w:rsidR="001955D0" w:rsidSect="001955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stavo Santis Mancipe" w:date="2021-09-01T22:19:00Z" w:initials="GSM">
    <w:p w14:paraId="7B792377" w14:textId="77777777" w:rsidR="001955D0" w:rsidRDefault="001955D0">
      <w:pPr>
        <w:pStyle w:val="Textocomentario"/>
      </w:pPr>
      <w:r>
        <w:rPr>
          <w:rStyle w:val="Refdecomentario"/>
        </w:rPr>
        <w:annotationRef/>
      </w:r>
      <w:r>
        <w:t>Crear una imagen como la de referencia, con los textos:</w:t>
      </w:r>
    </w:p>
    <w:p w14:paraId="105D8A9D" w14:textId="77777777" w:rsidR="001955D0" w:rsidRDefault="001955D0">
      <w:pPr>
        <w:pStyle w:val="Textocomentario"/>
      </w:pPr>
      <w:r>
        <w:t>Formato control de temperatura y humedad</w:t>
      </w:r>
    </w:p>
    <w:p w14:paraId="03FACD8E" w14:textId="77777777" w:rsidR="001955D0" w:rsidRDefault="001955D0">
      <w:pPr>
        <w:pStyle w:val="Textocomentario"/>
      </w:pPr>
      <w:r>
        <w:t>Código</w:t>
      </w:r>
    </w:p>
    <w:p w14:paraId="4C849648" w14:textId="77777777" w:rsidR="001955D0" w:rsidRDefault="001955D0">
      <w:pPr>
        <w:pStyle w:val="Textocomentario"/>
      </w:pPr>
      <w:r>
        <w:t>Fecha de elaboración</w:t>
      </w:r>
    </w:p>
    <w:p w14:paraId="742543F0" w14:textId="77777777" w:rsidR="001955D0" w:rsidRDefault="001955D0">
      <w:pPr>
        <w:pStyle w:val="Textocomentario"/>
      </w:pPr>
      <w:r>
        <w:t>Mes/año</w:t>
      </w:r>
    </w:p>
    <w:p w14:paraId="58281854" w14:textId="77777777" w:rsidR="001955D0" w:rsidRDefault="001955D0">
      <w:pPr>
        <w:pStyle w:val="Textocomentario"/>
      </w:pPr>
      <w:r>
        <w:t>Servicio</w:t>
      </w:r>
    </w:p>
    <w:p w14:paraId="3C57D7B9" w14:textId="77777777" w:rsidR="001955D0" w:rsidRDefault="001955D0">
      <w:pPr>
        <w:pStyle w:val="Textocomentario"/>
      </w:pPr>
      <w:r>
        <w:t>Día</w:t>
      </w:r>
    </w:p>
    <w:p w14:paraId="564685B6" w14:textId="77777777" w:rsidR="001955D0" w:rsidRDefault="001955D0">
      <w:pPr>
        <w:pStyle w:val="Textocomentario"/>
      </w:pPr>
      <w:r>
        <w:t>Temperatura ambiente</w:t>
      </w:r>
    </w:p>
    <w:p w14:paraId="7E89FF1B" w14:textId="77777777" w:rsidR="001955D0" w:rsidRDefault="001955D0">
      <w:pPr>
        <w:pStyle w:val="Textocomentario"/>
      </w:pPr>
      <w:r>
        <w:t>Humedad Relativa %</w:t>
      </w:r>
    </w:p>
    <w:p w14:paraId="3F573E27" w14:textId="77777777" w:rsidR="001955D0" w:rsidRDefault="001955D0">
      <w:pPr>
        <w:pStyle w:val="Textocomentario"/>
      </w:pPr>
      <w:r>
        <w:t>Responsable</w:t>
      </w:r>
    </w:p>
    <w:p w14:paraId="68CC57DC" w14:textId="6204160F" w:rsidR="001955D0" w:rsidRDefault="001955D0">
      <w:pPr>
        <w:pStyle w:val="Textocomentario"/>
      </w:pPr>
      <w:r>
        <w:t>Observaciones</w:t>
      </w:r>
    </w:p>
  </w:comment>
  <w:comment w:id="2" w:author="Gustavo Santis Mancipe" w:date="2021-09-01T22:21:00Z" w:initials="GSM">
    <w:p w14:paraId="2CD2113E" w14:textId="77777777" w:rsidR="001955D0" w:rsidRDefault="001955D0" w:rsidP="001955D0">
      <w:pPr>
        <w:pStyle w:val="Textocomentario"/>
      </w:pPr>
      <w:r>
        <w:rPr>
          <w:rStyle w:val="Refdecomentario"/>
        </w:rPr>
        <w:annotationRef/>
      </w:r>
      <w:r>
        <w:t>Crear una imagen como la de referencia, con los textos:</w:t>
      </w:r>
    </w:p>
    <w:p w14:paraId="11EC3AE3" w14:textId="2A5810A8" w:rsidR="001955D0" w:rsidRDefault="001955D0" w:rsidP="001955D0">
      <w:pPr>
        <w:pStyle w:val="Textocomentario"/>
      </w:pPr>
      <w:r>
        <w:t>Plantilla de registro de control de temperatura de cadena frío</w:t>
      </w:r>
    </w:p>
    <w:p w14:paraId="2E9BD542" w14:textId="77777777" w:rsidR="001955D0" w:rsidRDefault="001955D0" w:rsidP="001955D0">
      <w:pPr>
        <w:pStyle w:val="Textocomentario"/>
      </w:pPr>
      <w:r>
        <w:t>Código</w:t>
      </w:r>
    </w:p>
    <w:p w14:paraId="2B5100B2" w14:textId="77777777" w:rsidR="001955D0" w:rsidRDefault="001955D0" w:rsidP="001955D0">
      <w:pPr>
        <w:pStyle w:val="Textocomentario"/>
      </w:pPr>
      <w:r>
        <w:t>Fecha de elaboración</w:t>
      </w:r>
    </w:p>
    <w:p w14:paraId="3503AA82" w14:textId="77777777" w:rsidR="001955D0" w:rsidRDefault="001955D0" w:rsidP="001955D0">
      <w:pPr>
        <w:pStyle w:val="Textocomentario"/>
      </w:pPr>
      <w:r>
        <w:t>Mes</w:t>
      </w:r>
    </w:p>
    <w:p w14:paraId="5D947D96" w14:textId="692E429E" w:rsidR="001955D0" w:rsidRDefault="001955D0" w:rsidP="001955D0">
      <w:pPr>
        <w:pStyle w:val="Textocomentario"/>
      </w:pPr>
      <w:r>
        <w:t>Año</w:t>
      </w:r>
    </w:p>
    <w:p w14:paraId="24A2C3ED" w14:textId="3FE99C7B" w:rsidR="001955D0" w:rsidRDefault="001955D0" w:rsidP="001955D0">
      <w:pPr>
        <w:pStyle w:val="Textocomentario"/>
      </w:pPr>
      <w:r>
        <w:t>Área</w:t>
      </w:r>
    </w:p>
    <w:p w14:paraId="13432C2C" w14:textId="219BCCA1" w:rsidR="001955D0" w:rsidRDefault="001955D0" w:rsidP="001955D0">
      <w:pPr>
        <w:pStyle w:val="Textocomentario"/>
      </w:pPr>
      <w:r>
        <w:t>Día (M/T)</w:t>
      </w:r>
    </w:p>
    <w:p w14:paraId="5C8FE81A" w14:textId="0CCC4CDE" w:rsidR="001955D0" w:rsidRDefault="001955D0" w:rsidP="001955D0">
      <w:pPr>
        <w:pStyle w:val="Textocomentario"/>
      </w:pPr>
      <w:r>
        <w:t>Cadena de frío</w:t>
      </w:r>
    </w:p>
    <w:p w14:paraId="17C81C91" w14:textId="77777777" w:rsidR="001955D0" w:rsidRDefault="001955D0" w:rsidP="001955D0">
      <w:pPr>
        <w:pStyle w:val="Textocomentario"/>
      </w:pPr>
      <w:r>
        <w:t>Responsable</w:t>
      </w:r>
    </w:p>
    <w:p w14:paraId="51CF1B42" w14:textId="61D7A323" w:rsidR="001955D0" w:rsidRDefault="001955D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CC57DC" w15:done="0"/>
  <w15:commentEx w15:paraId="51CF1B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A7AF4" w16cex:dateUtc="2021-09-02T03:19:00Z"/>
  <w16cex:commentExtensible w16cex:durableId="24DA7B7A" w16cex:dateUtc="2021-09-02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C57DC" w16cid:durableId="24DA7AF4"/>
  <w16cid:commentId w16cid:paraId="51CF1B42" w16cid:durableId="24DA7B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  <w15:person w15:author="Gustavo Santis Mancipe">
    <w15:presenceInfo w15:providerId="None" w15:userId="Gustavo Santis Manc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0"/>
    <w:rsid w:val="001955D0"/>
    <w:rsid w:val="00A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CC5C"/>
  <w15:chartTrackingRefBased/>
  <w15:docId w15:val="{F890E50D-EC3C-4FD0-BCD1-F3AF5C56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9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5D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8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D6A97593-91CE-432B-99CE-956D55FCC9DD}"/>
</file>

<file path=customXml/itemProps2.xml><?xml version="1.0" encoding="utf-8"?>
<ds:datastoreItem xmlns:ds="http://schemas.openxmlformats.org/officeDocument/2006/customXml" ds:itemID="{E971C336-E573-4E80-82FC-367203E601EE}"/>
</file>

<file path=customXml/itemProps3.xml><?xml version="1.0" encoding="utf-8"?>
<ds:datastoreItem xmlns:ds="http://schemas.openxmlformats.org/officeDocument/2006/customXml" ds:itemID="{A329D256-3B24-48A4-8D78-98D059393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2</cp:revision>
  <dcterms:created xsi:type="dcterms:W3CDTF">2021-09-02T03:17:00Z</dcterms:created>
  <dcterms:modified xsi:type="dcterms:W3CDTF">2022-05-31T19:56:00Z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