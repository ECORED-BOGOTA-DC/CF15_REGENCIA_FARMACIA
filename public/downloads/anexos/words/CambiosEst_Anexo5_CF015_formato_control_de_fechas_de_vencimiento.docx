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8C2D" w14:textId="6F032F7A" w:rsidR="00D372D7" w:rsidRPr="008061AC" w:rsidRDefault="00D372D7" w:rsidP="00D372D7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Anexo 5. </w:t>
      </w:r>
      <w:r w:rsidRPr="008061AC">
        <w:rPr>
          <w:b/>
          <w:color w:val="000000"/>
          <w:sz w:val="20"/>
          <w:szCs w:val="20"/>
        </w:rPr>
        <w:t>Formato control de fechas de vencimiento</w:t>
      </w:r>
    </w:p>
    <w:p w14:paraId="15672648" w14:textId="286D926A" w:rsidR="00D372D7" w:rsidRPr="008061AC" w:rsidRDefault="00D372D7" w:rsidP="00D372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2138"/>
        <w:gridCol w:w="3203"/>
        <w:gridCol w:w="1744"/>
        <w:gridCol w:w="1138"/>
        <w:gridCol w:w="1984"/>
      </w:tblGrid>
      <w:tr w:rsidR="00D372D7" w14:paraId="7FB15BA2" w14:textId="77777777" w:rsidTr="00D372D7">
        <w:tc>
          <w:tcPr>
            <w:tcW w:w="2138" w:type="dxa"/>
            <w:vMerge w:val="restart"/>
            <w:vAlign w:val="center"/>
          </w:tcPr>
          <w:p w14:paraId="558B3BAA" w14:textId="59552C84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FARMACIA PEPITO PÉREZ</w:t>
            </w:r>
          </w:p>
        </w:tc>
        <w:tc>
          <w:tcPr>
            <w:tcW w:w="4947" w:type="dxa"/>
            <w:gridSpan w:val="2"/>
            <w:vAlign w:val="center"/>
          </w:tcPr>
          <w:p w14:paraId="23D78705" w14:textId="00633671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Formato</w:t>
            </w:r>
          </w:p>
        </w:tc>
        <w:tc>
          <w:tcPr>
            <w:tcW w:w="1138" w:type="dxa"/>
          </w:tcPr>
          <w:p w14:paraId="1E639E97" w14:textId="1B4D0AAE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Código</w:t>
            </w:r>
          </w:p>
        </w:tc>
        <w:tc>
          <w:tcPr>
            <w:tcW w:w="1984" w:type="dxa"/>
          </w:tcPr>
          <w:p w14:paraId="6EC7BD2D" w14:textId="2002E7CF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054733D5" w14:textId="77777777" w:rsidTr="000128CC">
        <w:tc>
          <w:tcPr>
            <w:tcW w:w="2138" w:type="dxa"/>
            <w:vMerge/>
          </w:tcPr>
          <w:p w14:paraId="52155275" w14:textId="77777777" w:rsidR="00D372D7" w:rsidRDefault="00D372D7"/>
        </w:tc>
        <w:tc>
          <w:tcPr>
            <w:tcW w:w="4947" w:type="dxa"/>
            <w:gridSpan w:val="2"/>
            <w:vMerge w:val="restart"/>
            <w:vAlign w:val="center"/>
          </w:tcPr>
          <w:p w14:paraId="565E78FC" w14:textId="2341637C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CONTROL FECHAS DE VENCIMIENTO</w:t>
            </w:r>
          </w:p>
        </w:tc>
        <w:tc>
          <w:tcPr>
            <w:tcW w:w="1138" w:type="dxa"/>
          </w:tcPr>
          <w:p w14:paraId="01543A09" w14:textId="34FFDA32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Versión</w:t>
            </w:r>
          </w:p>
        </w:tc>
        <w:tc>
          <w:tcPr>
            <w:tcW w:w="1984" w:type="dxa"/>
          </w:tcPr>
          <w:p w14:paraId="1743209F" w14:textId="2A83AE9E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76247057" w14:textId="77777777" w:rsidTr="000128CC">
        <w:tc>
          <w:tcPr>
            <w:tcW w:w="2138" w:type="dxa"/>
            <w:vMerge/>
          </w:tcPr>
          <w:p w14:paraId="179C169C" w14:textId="77777777" w:rsidR="00D372D7" w:rsidRDefault="00D372D7"/>
        </w:tc>
        <w:tc>
          <w:tcPr>
            <w:tcW w:w="4947" w:type="dxa"/>
            <w:gridSpan w:val="2"/>
            <w:vMerge/>
            <w:vAlign w:val="center"/>
          </w:tcPr>
          <w:p w14:paraId="03CCC814" w14:textId="1D38B340" w:rsidR="00D372D7" w:rsidRPr="00D372D7" w:rsidRDefault="00D372D7" w:rsidP="00D372D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</w:tcPr>
          <w:p w14:paraId="62244F93" w14:textId="52E2A937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Vigencia</w:t>
            </w:r>
          </w:p>
        </w:tc>
        <w:tc>
          <w:tcPr>
            <w:tcW w:w="1984" w:type="dxa"/>
          </w:tcPr>
          <w:p w14:paraId="260DAFF7" w14:textId="18CEA2A4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3D618D9D" w14:textId="77777777" w:rsidTr="00D372D7">
        <w:trPr>
          <w:trHeight w:val="440"/>
        </w:trPr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6EF6C319" w14:textId="0E0363D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REALIZADO POR</w:t>
            </w:r>
          </w:p>
        </w:tc>
        <w:tc>
          <w:tcPr>
            <w:tcW w:w="8069" w:type="dxa"/>
            <w:gridSpan w:val="4"/>
            <w:vAlign w:val="center"/>
          </w:tcPr>
          <w:p w14:paraId="2D5F558B" w14:textId="77777777" w:rsidR="00D372D7" w:rsidRDefault="00D372D7" w:rsidP="00D372D7">
            <w:pPr>
              <w:jc w:val="center"/>
            </w:pPr>
          </w:p>
        </w:tc>
      </w:tr>
      <w:tr w:rsidR="00D372D7" w14:paraId="5FA0A417" w14:textId="77777777" w:rsidTr="00D372D7">
        <w:trPr>
          <w:trHeight w:val="418"/>
        </w:trPr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62828AE3" w14:textId="10311681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ins w:id="0" w:author="JULIA ISABEL ROBERTO" w:date="2022-05-31T14:55:00Z">
              <w:r w:rsidR="00A67BF6">
                <w:rPr>
                  <w:b/>
                  <w:bCs/>
                </w:rPr>
                <w:t>Ó</w:t>
              </w:r>
            </w:ins>
            <w:del w:id="1" w:author="JULIA ISABEL ROBERTO" w:date="2022-05-31T14:55:00Z">
              <w:r w:rsidDel="00A67BF6">
                <w:rPr>
                  <w:b/>
                  <w:bCs/>
                </w:rPr>
                <w:delText>O</w:delText>
              </w:r>
            </w:del>
            <w:r>
              <w:rPr>
                <w:b/>
                <w:bCs/>
              </w:rPr>
              <w:t>DULO</w:t>
            </w:r>
          </w:p>
        </w:tc>
        <w:tc>
          <w:tcPr>
            <w:tcW w:w="3203" w:type="dxa"/>
            <w:vAlign w:val="center"/>
          </w:tcPr>
          <w:p w14:paraId="451711E9" w14:textId="77777777" w:rsidR="00D372D7" w:rsidRDefault="00D372D7" w:rsidP="00D372D7">
            <w:pPr>
              <w:jc w:val="center"/>
            </w:pPr>
          </w:p>
        </w:tc>
        <w:tc>
          <w:tcPr>
            <w:tcW w:w="1744" w:type="dxa"/>
            <w:shd w:val="clear" w:color="auto" w:fill="AEAAAA" w:themeFill="background2" w:themeFillShade="BF"/>
            <w:vAlign w:val="center"/>
          </w:tcPr>
          <w:p w14:paraId="2117039E" w14:textId="27D769F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122" w:type="dxa"/>
            <w:gridSpan w:val="2"/>
            <w:vAlign w:val="center"/>
          </w:tcPr>
          <w:p w14:paraId="1734CCC7" w14:textId="3DB971E8" w:rsidR="00D372D7" w:rsidRDefault="00D372D7" w:rsidP="00D372D7">
            <w:pPr>
              <w:jc w:val="center"/>
            </w:pPr>
            <w:r>
              <w:t>|</w:t>
            </w:r>
          </w:p>
        </w:tc>
      </w:tr>
      <w:tr w:rsidR="00D372D7" w14:paraId="74CF2945" w14:textId="77777777" w:rsidTr="00D372D7"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30C3F03B" w14:textId="47A7D58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3203" w:type="dxa"/>
            <w:shd w:val="clear" w:color="auto" w:fill="AEAAAA" w:themeFill="background2" w:themeFillShade="BF"/>
            <w:vAlign w:val="center"/>
          </w:tcPr>
          <w:p w14:paraId="67E3D428" w14:textId="56200E4C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MEDICAMENTO</w:t>
            </w:r>
          </w:p>
        </w:tc>
        <w:tc>
          <w:tcPr>
            <w:tcW w:w="1744" w:type="dxa"/>
            <w:shd w:val="clear" w:color="auto" w:fill="AEAAAA" w:themeFill="background2" w:themeFillShade="BF"/>
            <w:vAlign w:val="center"/>
          </w:tcPr>
          <w:p w14:paraId="2A4F02BC" w14:textId="1B34F35C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VENCIMIENTO</w:t>
            </w:r>
          </w:p>
        </w:tc>
        <w:tc>
          <w:tcPr>
            <w:tcW w:w="1138" w:type="dxa"/>
            <w:shd w:val="clear" w:color="auto" w:fill="AEAAAA" w:themeFill="background2" w:themeFillShade="BF"/>
            <w:vAlign w:val="center"/>
          </w:tcPr>
          <w:p w14:paraId="3428B7F8" w14:textId="41159F8E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LOTE</w:t>
            </w:r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14:paraId="19267E7C" w14:textId="68F3C60A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DEL PRODUCTO</w:t>
            </w:r>
          </w:p>
        </w:tc>
      </w:tr>
      <w:tr w:rsidR="00D372D7" w14:paraId="4E0721D7" w14:textId="77777777" w:rsidTr="00D372D7">
        <w:tc>
          <w:tcPr>
            <w:tcW w:w="2138" w:type="dxa"/>
          </w:tcPr>
          <w:p w14:paraId="4A6F2E2F" w14:textId="77777777" w:rsidR="00D372D7" w:rsidRDefault="00D372D7"/>
        </w:tc>
        <w:tc>
          <w:tcPr>
            <w:tcW w:w="3203" w:type="dxa"/>
          </w:tcPr>
          <w:p w14:paraId="264B8D21" w14:textId="77777777" w:rsidR="00D372D7" w:rsidRDefault="00D372D7"/>
        </w:tc>
        <w:tc>
          <w:tcPr>
            <w:tcW w:w="1744" w:type="dxa"/>
          </w:tcPr>
          <w:p w14:paraId="3B71EC7A" w14:textId="77777777" w:rsidR="00D372D7" w:rsidRDefault="00D372D7"/>
        </w:tc>
        <w:tc>
          <w:tcPr>
            <w:tcW w:w="1138" w:type="dxa"/>
          </w:tcPr>
          <w:p w14:paraId="1C89D4B9" w14:textId="77777777" w:rsidR="00D372D7" w:rsidRDefault="00D372D7"/>
        </w:tc>
        <w:tc>
          <w:tcPr>
            <w:tcW w:w="1984" w:type="dxa"/>
          </w:tcPr>
          <w:p w14:paraId="6EB26CDC" w14:textId="77777777" w:rsidR="00D372D7" w:rsidRDefault="00D372D7"/>
        </w:tc>
      </w:tr>
      <w:tr w:rsidR="00D372D7" w14:paraId="70913906" w14:textId="77777777" w:rsidTr="00D372D7">
        <w:tc>
          <w:tcPr>
            <w:tcW w:w="2138" w:type="dxa"/>
          </w:tcPr>
          <w:p w14:paraId="02AA20EE" w14:textId="77777777" w:rsidR="00D372D7" w:rsidRDefault="00D372D7"/>
        </w:tc>
        <w:tc>
          <w:tcPr>
            <w:tcW w:w="3203" w:type="dxa"/>
          </w:tcPr>
          <w:p w14:paraId="53BE0C8C" w14:textId="77777777" w:rsidR="00D372D7" w:rsidRDefault="00D372D7"/>
        </w:tc>
        <w:tc>
          <w:tcPr>
            <w:tcW w:w="1744" w:type="dxa"/>
          </w:tcPr>
          <w:p w14:paraId="3CF438A5" w14:textId="77777777" w:rsidR="00D372D7" w:rsidRDefault="00D372D7"/>
        </w:tc>
        <w:tc>
          <w:tcPr>
            <w:tcW w:w="1138" w:type="dxa"/>
          </w:tcPr>
          <w:p w14:paraId="002DDDFF" w14:textId="77777777" w:rsidR="00D372D7" w:rsidRDefault="00D372D7"/>
        </w:tc>
        <w:tc>
          <w:tcPr>
            <w:tcW w:w="1984" w:type="dxa"/>
          </w:tcPr>
          <w:p w14:paraId="7AAA411F" w14:textId="77777777" w:rsidR="00D372D7" w:rsidRDefault="00D372D7"/>
        </w:tc>
      </w:tr>
      <w:tr w:rsidR="00D372D7" w14:paraId="1358EAB8" w14:textId="77777777" w:rsidTr="00D372D7">
        <w:tc>
          <w:tcPr>
            <w:tcW w:w="2138" w:type="dxa"/>
          </w:tcPr>
          <w:p w14:paraId="0E457FA9" w14:textId="77777777" w:rsidR="00D372D7" w:rsidRDefault="00D372D7"/>
        </w:tc>
        <w:tc>
          <w:tcPr>
            <w:tcW w:w="3203" w:type="dxa"/>
          </w:tcPr>
          <w:p w14:paraId="1B3F4034" w14:textId="77777777" w:rsidR="00D372D7" w:rsidRDefault="00D372D7"/>
        </w:tc>
        <w:tc>
          <w:tcPr>
            <w:tcW w:w="1744" w:type="dxa"/>
          </w:tcPr>
          <w:p w14:paraId="648EBB24" w14:textId="77777777" w:rsidR="00D372D7" w:rsidRDefault="00D372D7"/>
        </w:tc>
        <w:tc>
          <w:tcPr>
            <w:tcW w:w="1138" w:type="dxa"/>
          </w:tcPr>
          <w:p w14:paraId="52AE5361" w14:textId="77777777" w:rsidR="00D372D7" w:rsidRDefault="00D372D7"/>
        </w:tc>
        <w:tc>
          <w:tcPr>
            <w:tcW w:w="1984" w:type="dxa"/>
          </w:tcPr>
          <w:p w14:paraId="04C1A162" w14:textId="77777777" w:rsidR="00D372D7" w:rsidRDefault="00D372D7"/>
        </w:tc>
      </w:tr>
      <w:tr w:rsidR="00D372D7" w14:paraId="6577C021" w14:textId="77777777" w:rsidTr="00D372D7">
        <w:tc>
          <w:tcPr>
            <w:tcW w:w="2138" w:type="dxa"/>
          </w:tcPr>
          <w:p w14:paraId="55315E92" w14:textId="77777777" w:rsidR="00D372D7" w:rsidRDefault="00D372D7"/>
        </w:tc>
        <w:tc>
          <w:tcPr>
            <w:tcW w:w="3203" w:type="dxa"/>
          </w:tcPr>
          <w:p w14:paraId="6205FD0D" w14:textId="77777777" w:rsidR="00D372D7" w:rsidRDefault="00D372D7"/>
        </w:tc>
        <w:tc>
          <w:tcPr>
            <w:tcW w:w="1744" w:type="dxa"/>
          </w:tcPr>
          <w:p w14:paraId="1AC9B8C9" w14:textId="77777777" w:rsidR="00D372D7" w:rsidRDefault="00D372D7"/>
        </w:tc>
        <w:tc>
          <w:tcPr>
            <w:tcW w:w="1138" w:type="dxa"/>
          </w:tcPr>
          <w:p w14:paraId="47C2C16C" w14:textId="77777777" w:rsidR="00D372D7" w:rsidRDefault="00D372D7"/>
        </w:tc>
        <w:tc>
          <w:tcPr>
            <w:tcW w:w="1984" w:type="dxa"/>
          </w:tcPr>
          <w:p w14:paraId="1583343D" w14:textId="77777777" w:rsidR="00D372D7" w:rsidRDefault="00D372D7"/>
        </w:tc>
      </w:tr>
      <w:tr w:rsidR="00D372D7" w14:paraId="1587B44E" w14:textId="77777777" w:rsidTr="00D372D7">
        <w:tc>
          <w:tcPr>
            <w:tcW w:w="2138" w:type="dxa"/>
          </w:tcPr>
          <w:p w14:paraId="3E12A621" w14:textId="77777777" w:rsidR="00D372D7" w:rsidRDefault="00D372D7"/>
        </w:tc>
        <w:tc>
          <w:tcPr>
            <w:tcW w:w="3203" w:type="dxa"/>
          </w:tcPr>
          <w:p w14:paraId="6C7C084B" w14:textId="77777777" w:rsidR="00D372D7" w:rsidRDefault="00D372D7"/>
        </w:tc>
        <w:tc>
          <w:tcPr>
            <w:tcW w:w="1744" w:type="dxa"/>
          </w:tcPr>
          <w:p w14:paraId="6D5709F3" w14:textId="77777777" w:rsidR="00D372D7" w:rsidRDefault="00D372D7"/>
        </w:tc>
        <w:tc>
          <w:tcPr>
            <w:tcW w:w="1138" w:type="dxa"/>
          </w:tcPr>
          <w:p w14:paraId="3F258DEA" w14:textId="77777777" w:rsidR="00D372D7" w:rsidRDefault="00D372D7"/>
        </w:tc>
        <w:tc>
          <w:tcPr>
            <w:tcW w:w="1984" w:type="dxa"/>
          </w:tcPr>
          <w:p w14:paraId="1EC20D5F" w14:textId="77777777" w:rsidR="00D372D7" w:rsidRDefault="00D372D7"/>
        </w:tc>
      </w:tr>
      <w:tr w:rsidR="00D372D7" w14:paraId="6E54DA2A" w14:textId="77777777" w:rsidTr="00D372D7">
        <w:tc>
          <w:tcPr>
            <w:tcW w:w="2138" w:type="dxa"/>
          </w:tcPr>
          <w:p w14:paraId="121CD00F" w14:textId="77777777" w:rsidR="00D372D7" w:rsidRDefault="00D372D7"/>
        </w:tc>
        <w:tc>
          <w:tcPr>
            <w:tcW w:w="3203" w:type="dxa"/>
          </w:tcPr>
          <w:p w14:paraId="76667A01" w14:textId="77777777" w:rsidR="00D372D7" w:rsidRDefault="00D372D7"/>
        </w:tc>
        <w:tc>
          <w:tcPr>
            <w:tcW w:w="1744" w:type="dxa"/>
          </w:tcPr>
          <w:p w14:paraId="54637F29" w14:textId="77777777" w:rsidR="00D372D7" w:rsidRDefault="00D372D7"/>
        </w:tc>
        <w:tc>
          <w:tcPr>
            <w:tcW w:w="1138" w:type="dxa"/>
          </w:tcPr>
          <w:p w14:paraId="0812190C" w14:textId="77777777" w:rsidR="00D372D7" w:rsidRDefault="00D372D7"/>
        </w:tc>
        <w:tc>
          <w:tcPr>
            <w:tcW w:w="1984" w:type="dxa"/>
          </w:tcPr>
          <w:p w14:paraId="395789F9" w14:textId="77777777" w:rsidR="00D372D7" w:rsidRDefault="00D372D7"/>
        </w:tc>
      </w:tr>
      <w:tr w:rsidR="00D372D7" w14:paraId="422C921D" w14:textId="77777777" w:rsidTr="00D372D7">
        <w:tc>
          <w:tcPr>
            <w:tcW w:w="2138" w:type="dxa"/>
          </w:tcPr>
          <w:p w14:paraId="48426CC0" w14:textId="77777777" w:rsidR="00D372D7" w:rsidRDefault="00D372D7"/>
        </w:tc>
        <w:tc>
          <w:tcPr>
            <w:tcW w:w="3203" w:type="dxa"/>
          </w:tcPr>
          <w:p w14:paraId="3752E661" w14:textId="77777777" w:rsidR="00D372D7" w:rsidRDefault="00D372D7"/>
        </w:tc>
        <w:tc>
          <w:tcPr>
            <w:tcW w:w="1744" w:type="dxa"/>
          </w:tcPr>
          <w:p w14:paraId="025CEEE9" w14:textId="77777777" w:rsidR="00D372D7" w:rsidRDefault="00D372D7"/>
        </w:tc>
        <w:tc>
          <w:tcPr>
            <w:tcW w:w="1138" w:type="dxa"/>
          </w:tcPr>
          <w:p w14:paraId="424601B0" w14:textId="77777777" w:rsidR="00D372D7" w:rsidRDefault="00D372D7"/>
        </w:tc>
        <w:tc>
          <w:tcPr>
            <w:tcW w:w="1984" w:type="dxa"/>
          </w:tcPr>
          <w:p w14:paraId="12BB9AC1" w14:textId="77777777" w:rsidR="00D372D7" w:rsidRDefault="00D372D7"/>
        </w:tc>
      </w:tr>
      <w:tr w:rsidR="00D372D7" w14:paraId="2D7C3113" w14:textId="77777777" w:rsidTr="00D372D7">
        <w:tc>
          <w:tcPr>
            <w:tcW w:w="2138" w:type="dxa"/>
          </w:tcPr>
          <w:p w14:paraId="42EE3E9F" w14:textId="77777777" w:rsidR="00D372D7" w:rsidRDefault="00D372D7"/>
        </w:tc>
        <w:tc>
          <w:tcPr>
            <w:tcW w:w="3203" w:type="dxa"/>
          </w:tcPr>
          <w:p w14:paraId="48E53CAB" w14:textId="77777777" w:rsidR="00D372D7" w:rsidRDefault="00D372D7"/>
        </w:tc>
        <w:tc>
          <w:tcPr>
            <w:tcW w:w="1744" w:type="dxa"/>
          </w:tcPr>
          <w:p w14:paraId="1D553CF9" w14:textId="77777777" w:rsidR="00D372D7" w:rsidRDefault="00D372D7"/>
        </w:tc>
        <w:tc>
          <w:tcPr>
            <w:tcW w:w="1138" w:type="dxa"/>
          </w:tcPr>
          <w:p w14:paraId="6A10CF8E" w14:textId="77777777" w:rsidR="00D372D7" w:rsidRDefault="00D372D7"/>
        </w:tc>
        <w:tc>
          <w:tcPr>
            <w:tcW w:w="1984" w:type="dxa"/>
          </w:tcPr>
          <w:p w14:paraId="21F77625" w14:textId="77777777" w:rsidR="00D372D7" w:rsidRDefault="00D372D7"/>
        </w:tc>
      </w:tr>
      <w:tr w:rsidR="00D372D7" w14:paraId="1355C036" w14:textId="77777777" w:rsidTr="00D372D7">
        <w:tc>
          <w:tcPr>
            <w:tcW w:w="2138" w:type="dxa"/>
          </w:tcPr>
          <w:p w14:paraId="10737242" w14:textId="77777777" w:rsidR="00D372D7" w:rsidRDefault="00D372D7"/>
        </w:tc>
        <w:tc>
          <w:tcPr>
            <w:tcW w:w="3203" w:type="dxa"/>
          </w:tcPr>
          <w:p w14:paraId="37F304FA" w14:textId="77777777" w:rsidR="00D372D7" w:rsidRDefault="00D372D7"/>
        </w:tc>
        <w:tc>
          <w:tcPr>
            <w:tcW w:w="1744" w:type="dxa"/>
          </w:tcPr>
          <w:p w14:paraId="0112AABD" w14:textId="77777777" w:rsidR="00D372D7" w:rsidRDefault="00D372D7"/>
        </w:tc>
        <w:tc>
          <w:tcPr>
            <w:tcW w:w="1138" w:type="dxa"/>
          </w:tcPr>
          <w:p w14:paraId="442CC5D0" w14:textId="77777777" w:rsidR="00D372D7" w:rsidRDefault="00D372D7"/>
        </w:tc>
        <w:tc>
          <w:tcPr>
            <w:tcW w:w="1984" w:type="dxa"/>
          </w:tcPr>
          <w:p w14:paraId="04AD9C67" w14:textId="77777777" w:rsidR="00D372D7" w:rsidRDefault="00D372D7"/>
        </w:tc>
      </w:tr>
      <w:tr w:rsidR="00D372D7" w14:paraId="04670E36" w14:textId="77777777" w:rsidTr="00D372D7">
        <w:tc>
          <w:tcPr>
            <w:tcW w:w="2138" w:type="dxa"/>
          </w:tcPr>
          <w:p w14:paraId="5BBB9236" w14:textId="77777777" w:rsidR="00D372D7" w:rsidRDefault="00D372D7"/>
        </w:tc>
        <w:tc>
          <w:tcPr>
            <w:tcW w:w="3203" w:type="dxa"/>
          </w:tcPr>
          <w:p w14:paraId="45E4FD1B" w14:textId="77777777" w:rsidR="00D372D7" w:rsidRDefault="00D372D7"/>
        </w:tc>
        <w:tc>
          <w:tcPr>
            <w:tcW w:w="1744" w:type="dxa"/>
          </w:tcPr>
          <w:p w14:paraId="7CCEC654" w14:textId="77777777" w:rsidR="00D372D7" w:rsidRDefault="00D372D7"/>
        </w:tc>
        <w:tc>
          <w:tcPr>
            <w:tcW w:w="1138" w:type="dxa"/>
          </w:tcPr>
          <w:p w14:paraId="239B7655" w14:textId="77777777" w:rsidR="00D372D7" w:rsidRDefault="00D372D7"/>
        </w:tc>
        <w:tc>
          <w:tcPr>
            <w:tcW w:w="1984" w:type="dxa"/>
          </w:tcPr>
          <w:p w14:paraId="1E17716C" w14:textId="77777777" w:rsidR="00D372D7" w:rsidRDefault="00D372D7"/>
        </w:tc>
      </w:tr>
      <w:tr w:rsidR="00D372D7" w14:paraId="17F5D5CE" w14:textId="77777777" w:rsidTr="00D372D7">
        <w:tc>
          <w:tcPr>
            <w:tcW w:w="2138" w:type="dxa"/>
          </w:tcPr>
          <w:p w14:paraId="0098D628" w14:textId="77777777" w:rsidR="00D372D7" w:rsidRDefault="00D372D7"/>
        </w:tc>
        <w:tc>
          <w:tcPr>
            <w:tcW w:w="3203" w:type="dxa"/>
          </w:tcPr>
          <w:p w14:paraId="025C7A47" w14:textId="77777777" w:rsidR="00D372D7" w:rsidRDefault="00D372D7"/>
        </w:tc>
        <w:tc>
          <w:tcPr>
            <w:tcW w:w="1744" w:type="dxa"/>
          </w:tcPr>
          <w:p w14:paraId="30CB9CAF" w14:textId="77777777" w:rsidR="00D372D7" w:rsidRDefault="00D372D7"/>
        </w:tc>
        <w:tc>
          <w:tcPr>
            <w:tcW w:w="1138" w:type="dxa"/>
          </w:tcPr>
          <w:p w14:paraId="0E46AEF8" w14:textId="77777777" w:rsidR="00D372D7" w:rsidRDefault="00D372D7"/>
        </w:tc>
        <w:tc>
          <w:tcPr>
            <w:tcW w:w="1984" w:type="dxa"/>
          </w:tcPr>
          <w:p w14:paraId="48B30C90" w14:textId="77777777" w:rsidR="00D372D7" w:rsidRDefault="00D372D7"/>
        </w:tc>
      </w:tr>
      <w:tr w:rsidR="00D372D7" w14:paraId="38A44F87" w14:textId="77777777" w:rsidTr="00D372D7">
        <w:tc>
          <w:tcPr>
            <w:tcW w:w="2138" w:type="dxa"/>
          </w:tcPr>
          <w:p w14:paraId="4D1807C4" w14:textId="77777777" w:rsidR="00D372D7" w:rsidRDefault="00D372D7"/>
        </w:tc>
        <w:tc>
          <w:tcPr>
            <w:tcW w:w="3203" w:type="dxa"/>
          </w:tcPr>
          <w:p w14:paraId="2DEED26E" w14:textId="77777777" w:rsidR="00D372D7" w:rsidRDefault="00D372D7"/>
        </w:tc>
        <w:tc>
          <w:tcPr>
            <w:tcW w:w="1744" w:type="dxa"/>
          </w:tcPr>
          <w:p w14:paraId="3E0B92D6" w14:textId="77777777" w:rsidR="00D372D7" w:rsidRDefault="00D372D7"/>
        </w:tc>
        <w:tc>
          <w:tcPr>
            <w:tcW w:w="1138" w:type="dxa"/>
          </w:tcPr>
          <w:p w14:paraId="5D0D0384" w14:textId="77777777" w:rsidR="00D372D7" w:rsidRDefault="00D372D7"/>
        </w:tc>
        <w:tc>
          <w:tcPr>
            <w:tcW w:w="1984" w:type="dxa"/>
          </w:tcPr>
          <w:p w14:paraId="574CCEBF" w14:textId="77777777" w:rsidR="00D372D7" w:rsidRDefault="00D372D7"/>
        </w:tc>
      </w:tr>
      <w:tr w:rsidR="00D372D7" w14:paraId="4F06C243" w14:textId="77777777" w:rsidTr="00D372D7">
        <w:tc>
          <w:tcPr>
            <w:tcW w:w="2138" w:type="dxa"/>
          </w:tcPr>
          <w:p w14:paraId="096FACD1" w14:textId="77777777" w:rsidR="00D372D7" w:rsidRDefault="00D372D7"/>
        </w:tc>
        <w:tc>
          <w:tcPr>
            <w:tcW w:w="3203" w:type="dxa"/>
          </w:tcPr>
          <w:p w14:paraId="1C4581B4" w14:textId="77777777" w:rsidR="00D372D7" w:rsidRDefault="00D372D7"/>
        </w:tc>
        <w:tc>
          <w:tcPr>
            <w:tcW w:w="1744" w:type="dxa"/>
          </w:tcPr>
          <w:p w14:paraId="318D9D93" w14:textId="77777777" w:rsidR="00D372D7" w:rsidRDefault="00D372D7"/>
        </w:tc>
        <w:tc>
          <w:tcPr>
            <w:tcW w:w="1138" w:type="dxa"/>
          </w:tcPr>
          <w:p w14:paraId="20E2D94F" w14:textId="77777777" w:rsidR="00D372D7" w:rsidRDefault="00D372D7"/>
        </w:tc>
        <w:tc>
          <w:tcPr>
            <w:tcW w:w="1984" w:type="dxa"/>
          </w:tcPr>
          <w:p w14:paraId="39B77B6C" w14:textId="77777777" w:rsidR="00D372D7" w:rsidRDefault="00D372D7"/>
        </w:tc>
      </w:tr>
      <w:tr w:rsidR="00D372D7" w14:paraId="1E0C96D6" w14:textId="77777777" w:rsidTr="00D372D7">
        <w:tc>
          <w:tcPr>
            <w:tcW w:w="2138" w:type="dxa"/>
          </w:tcPr>
          <w:p w14:paraId="01F266FB" w14:textId="77777777" w:rsidR="00D372D7" w:rsidRDefault="00D372D7"/>
        </w:tc>
        <w:tc>
          <w:tcPr>
            <w:tcW w:w="3203" w:type="dxa"/>
          </w:tcPr>
          <w:p w14:paraId="4B656B66" w14:textId="77777777" w:rsidR="00D372D7" w:rsidRDefault="00D372D7"/>
        </w:tc>
        <w:tc>
          <w:tcPr>
            <w:tcW w:w="1744" w:type="dxa"/>
          </w:tcPr>
          <w:p w14:paraId="0CD5F516" w14:textId="77777777" w:rsidR="00D372D7" w:rsidRDefault="00D372D7"/>
        </w:tc>
        <w:tc>
          <w:tcPr>
            <w:tcW w:w="1138" w:type="dxa"/>
          </w:tcPr>
          <w:p w14:paraId="07280CFC" w14:textId="77777777" w:rsidR="00D372D7" w:rsidRDefault="00D372D7"/>
        </w:tc>
        <w:tc>
          <w:tcPr>
            <w:tcW w:w="1984" w:type="dxa"/>
          </w:tcPr>
          <w:p w14:paraId="2686D7AC" w14:textId="77777777" w:rsidR="00D372D7" w:rsidRDefault="00D372D7"/>
        </w:tc>
      </w:tr>
      <w:tr w:rsidR="00D372D7" w14:paraId="5F136485" w14:textId="77777777" w:rsidTr="00D372D7">
        <w:tc>
          <w:tcPr>
            <w:tcW w:w="2138" w:type="dxa"/>
          </w:tcPr>
          <w:p w14:paraId="3330A206" w14:textId="77777777" w:rsidR="00D372D7" w:rsidRDefault="00D372D7"/>
        </w:tc>
        <w:tc>
          <w:tcPr>
            <w:tcW w:w="3203" w:type="dxa"/>
          </w:tcPr>
          <w:p w14:paraId="6BC482DD" w14:textId="77777777" w:rsidR="00D372D7" w:rsidRDefault="00D372D7"/>
        </w:tc>
        <w:tc>
          <w:tcPr>
            <w:tcW w:w="1744" w:type="dxa"/>
          </w:tcPr>
          <w:p w14:paraId="6CDD4B73" w14:textId="77777777" w:rsidR="00D372D7" w:rsidRDefault="00D372D7"/>
        </w:tc>
        <w:tc>
          <w:tcPr>
            <w:tcW w:w="1138" w:type="dxa"/>
          </w:tcPr>
          <w:p w14:paraId="00A45BAA" w14:textId="77777777" w:rsidR="00D372D7" w:rsidRDefault="00D372D7"/>
        </w:tc>
        <w:tc>
          <w:tcPr>
            <w:tcW w:w="1984" w:type="dxa"/>
          </w:tcPr>
          <w:p w14:paraId="3C5D36FD" w14:textId="77777777" w:rsidR="00D372D7" w:rsidRDefault="00D372D7"/>
        </w:tc>
      </w:tr>
      <w:tr w:rsidR="00D372D7" w14:paraId="5EC2C0A0" w14:textId="77777777" w:rsidTr="00D372D7">
        <w:tc>
          <w:tcPr>
            <w:tcW w:w="2138" w:type="dxa"/>
          </w:tcPr>
          <w:p w14:paraId="688E2A2D" w14:textId="77777777" w:rsidR="00D372D7" w:rsidRDefault="00D372D7"/>
        </w:tc>
        <w:tc>
          <w:tcPr>
            <w:tcW w:w="3203" w:type="dxa"/>
          </w:tcPr>
          <w:p w14:paraId="30F4E859" w14:textId="77777777" w:rsidR="00D372D7" w:rsidRDefault="00D372D7"/>
        </w:tc>
        <w:tc>
          <w:tcPr>
            <w:tcW w:w="1744" w:type="dxa"/>
          </w:tcPr>
          <w:p w14:paraId="3E827CAB" w14:textId="77777777" w:rsidR="00D372D7" w:rsidRDefault="00D372D7"/>
        </w:tc>
        <w:tc>
          <w:tcPr>
            <w:tcW w:w="1138" w:type="dxa"/>
          </w:tcPr>
          <w:p w14:paraId="2EF579E6" w14:textId="77777777" w:rsidR="00D372D7" w:rsidRDefault="00D372D7"/>
        </w:tc>
        <w:tc>
          <w:tcPr>
            <w:tcW w:w="1984" w:type="dxa"/>
          </w:tcPr>
          <w:p w14:paraId="1A5234DD" w14:textId="77777777" w:rsidR="00D372D7" w:rsidRDefault="00D372D7"/>
        </w:tc>
      </w:tr>
      <w:tr w:rsidR="00D372D7" w14:paraId="115B0B1D" w14:textId="77777777" w:rsidTr="00D372D7">
        <w:tc>
          <w:tcPr>
            <w:tcW w:w="2138" w:type="dxa"/>
          </w:tcPr>
          <w:p w14:paraId="302DAF2B" w14:textId="77777777" w:rsidR="00D372D7" w:rsidRDefault="00D372D7"/>
        </w:tc>
        <w:tc>
          <w:tcPr>
            <w:tcW w:w="3203" w:type="dxa"/>
          </w:tcPr>
          <w:p w14:paraId="63A5C3DC" w14:textId="77777777" w:rsidR="00D372D7" w:rsidRDefault="00D372D7"/>
        </w:tc>
        <w:tc>
          <w:tcPr>
            <w:tcW w:w="1744" w:type="dxa"/>
          </w:tcPr>
          <w:p w14:paraId="6957BFF3" w14:textId="77777777" w:rsidR="00D372D7" w:rsidRDefault="00D372D7"/>
        </w:tc>
        <w:tc>
          <w:tcPr>
            <w:tcW w:w="1138" w:type="dxa"/>
          </w:tcPr>
          <w:p w14:paraId="666BBA85" w14:textId="77777777" w:rsidR="00D372D7" w:rsidRDefault="00D372D7"/>
        </w:tc>
        <w:tc>
          <w:tcPr>
            <w:tcW w:w="1984" w:type="dxa"/>
          </w:tcPr>
          <w:p w14:paraId="4DDF7A13" w14:textId="77777777" w:rsidR="00D372D7" w:rsidRDefault="00D372D7"/>
        </w:tc>
      </w:tr>
      <w:tr w:rsidR="00D372D7" w14:paraId="191AA840" w14:textId="77777777" w:rsidTr="00D372D7">
        <w:tc>
          <w:tcPr>
            <w:tcW w:w="2138" w:type="dxa"/>
          </w:tcPr>
          <w:p w14:paraId="14C34C56" w14:textId="77777777" w:rsidR="00D372D7" w:rsidRDefault="00D372D7"/>
        </w:tc>
        <w:tc>
          <w:tcPr>
            <w:tcW w:w="3203" w:type="dxa"/>
          </w:tcPr>
          <w:p w14:paraId="23544C32" w14:textId="77777777" w:rsidR="00D372D7" w:rsidRDefault="00D372D7"/>
        </w:tc>
        <w:tc>
          <w:tcPr>
            <w:tcW w:w="1744" w:type="dxa"/>
          </w:tcPr>
          <w:p w14:paraId="73FBE28B" w14:textId="77777777" w:rsidR="00D372D7" w:rsidRDefault="00D372D7"/>
        </w:tc>
        <w:tc>
          <w:tcPr>
            <w:tcW w:w="1138" w:type="dxa"/>
          </w:tcPr>
          <w:p w14:paraId="212EDA2C" w14:textId="77777777" w:rsidR="00D372D7" w:rsidRDefault="00D372D7"/>
        </w:tc>
        <w:tc>
          <w:tcPr>
            <w:tcW w:w="1984" w:type="dxa"/>
          </w:tcPr>
          <w:p w14:paraId="1D747E36" w14:textId="77777777" w:rsidR="00D372D7" w:rsidRDefault="00D372D7"/>
        </w:tc>
      </w:tr>
      <w:tr w:rsidR="00D372D7" w14:paraId="453527C7" w14:textId="77777777" w:rsidTr="00D372D7">
        <w:tc>
          <w:tcPr>
            <w:tcW w:w="2138" w:type="dxa"/>
          </w:tcPr>
          <w:p w14:paraId="35190D35" w14:textId="77777777" w:rsidR="00D372D7" w:rsidRDefault="00D372D7"/>
        </w:tc>
        <w:tc>
          <w:tcPr>
            <w:tcW w:w="3203" w:type="dxa"/>
          </w:tcPr>
          <w:p w14:paraId="1D1C85D2" w14:textId="77777777" w:rsidR="00D372D7" w:rsidRDefault="00D372D7"/>
        </w:tc>
        <w:tc>
          <w:tcPr>
            <w:tcW w:w="1744" w:type="dxa"/>
          </w:tcPr>
          <w:p w14:paraId="6A467B6A" w14:textId="77777777" w:rsidR="00D372D7" w:rsidRDefault="00D372D7"/>
        </w:tc>
        <w:tc>
          <w:tcPr>
            <w:tcW w:w="1138" w:type="dxa"/>
          </w:tcPr>
          <w:p w14:paraId="2CF97F34" w14:textId="77777777" w:rsidR="00D372D7" w:rsidRDefault="00D372D7"/>
        </w:tc>
        <w:tc>
          <w:tcPr>
            <w:tcW w:w="1984" w:type="dxa"/>
          </w:tcPr>
          <w:p w14:paraId="7A91C4BB" w14:textId="77777777" w:rsidR="00D372D7" w:rsidRDefault="00D372D7"/>
        </w:tc>
      </w:tr>
    </w:tbl>
    <w:p w14:paraId="5182D76C" w14:textId="77777777" w:rsidR="00D372D7" w:rsidRDefault="00D372D7"/>
    <w:sectPr w:rsidR="00D37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7"/>
    <w:rsid w:val="00291284"/>
    <w:rsid w:val="00A67BF6"/>
    <w:rsid w:val="00D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D141"/>
  <w15:chartTrackingRefBased/>
  <w15:docId w15:val="{994C95D9-B5A0-43DD-A5DE-784588F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D7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37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7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72D7"/>
    <w:rPr>
      <w:rFonts w:ascii="Arial" w:eastAsia="Arial" w:hAnsi="Arial" w:cs="Arial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D3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67BF6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D079B25E-F040-4A5E-A7C2-F43E4706B093}"/>
</file>

<file path=customXml/itemProps2.xml><?xml version="1.0" encoding="utf-8"?>
<ds:datastoreItem xmlns:ds="http://schemas.openxmlformats.org/officeDocument/2006/customXml" ds:itemID="{09D15CFD-07CB-46B4-84B7-4BF88681C0FF}"/>
</file>

<file path=customXml/itemProps3.xml><?xml version="1.0" encoding="utf-8"?>
<ds:datastoreItem xmlns:ds="http://schemas.openxmlformats.org/officeDocument/2006/customXml" ds:itemID="{8C64A962-83F4-4109-9093-3686D4A9ED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3</cp:revision>
  <dcterms:created xsi:type="dcterms:W3CDTF">2021-09-02T02:56:00Z</dcterms:created>
  <dcterms:modified xsi:type="dcterms:W3CDTF">2022-05-31T19:55:00Z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